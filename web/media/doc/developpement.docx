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8" w:type="dxa"/>
        <w:tblInd w:w="835" w:type="dxa"/>
        <w:tblLook w:val="0000"/>
      </w:tblPr>
      <w:tblGrid>
        <w:gridCol w:w="4538"/>
        <w:gridCol w:w="4290"/>
      </w:tblGrid>
      <w:tr w:rsidR="003A2CC9" w:rsidRPr="00A3062D">
        <w:trPr>
          <w:trHeight w:val="835"/>
        </w:trPr>
        <w:tc>
          <w:tcPr>
            <w:tcW w:w="4538" w:type="dxa"/>
          </w:tcPr>
          <w:p w:rsidR="003A2CC9" w:rsidRDefault="003A2CC9">
            <w:pPr>
              <w:pStyle w:val="Nomdesocit"/>
            </w:pPr>
            <w:r>
              <w:t>Déménagement Liberté</w:t>
            </w:r>
          </w:p>
        </w:tc>
        <w:tc>
          <w:tcPr>
            <w:tcW w:w="4290" w:type="dxa"/>
          </w:tcPr>
          <w:p w:rsidR="003A2CC9" w:rsidRDefault="003A2CC9">
            <w:pPr>
              <w:pStyle w:val="AdresseExp"/>
              <w:framePr w:wrap="notBeside"/>
              <w:tabs>
                <w:tab w:val="clear" w:pos="2160"/>
                <w:tab w:val="left" w:pos="2110"/>
              </w:tabs>
              <w:ind w:right="-303"/>
              <w:rPr>
                <w:sz w:val="18"/>
              </w:rPr>
            </w:pPr>
            <w:r>
              <w:rPr>
                <w:sz w:val="18"/>
              </w:rPr>
              <w:t>Déménagement Liberté</w:t>
            </w:r>
            <w:r>
              <w:rPr>
                <w:sz w:val="18"/>
              </w:rPr>
              <w:tab/>
              <w:t>Téléphone : 0124242525</w:t>
            </w:r>
          </w:p>
          <w:p w:rsidR="003A2CC9" w:rsidRDefault="003A2CC9">
            <w:pPr>
              <w:pStyle w:val="AdresseExp"/>
              <w:framePr w:wrap="notBeside"/>
              <w:tabs>
                <w:tab w:val="clear" w:pos="2160"/>
                <w:tab w:val="left" w:pos="2110"/>
              </w:tabs>
              <w:ind w:right="-303"/>
              <w:rPr>
                <w:sz w:val="18"/>
              </w:rPr>
            </w:pPr>
            <w:r>
              <w:rPr>
                <w:sz w:val="18"/>
              </w:rPr>
              <w:t>53 bd des Croisés</w:t>
            </w:r>
            <w:r>
              <w:rPr>
                <w:sz w:val="18"/>
              </w:rPr>
              <w:tab/>
              <w:t>Télécopie : 0124242526</w:t>
            </w:r>
          </w:p>
          <w:p w:rsidR="003A2CC9" w:rsidRPr="00157D7D" w:rsidRDefault="003A2CC9">
            <w:pPr>
              <w:pStyle w:val="AdresseExp"/>
              <w:framePr w:wrap="notBeside"/>
              <w:tabs>
                <w:tab w:val="clear" w:pos="2160"/>
                <w:tab w:val="left" w:pos="2110"/>
              </w:tabs>
              <w:ind w:right="-303"/>
              <w:rPr>
                <w:sz w:val="18"/>
                <w:lang w:val="en-US"/>
              </w:rPr>
            </w:pPr>
            <w:r w:rsidRPr="00157D7D">
              <w:rPr>
                <w:sz w:val="18"/>
                <w:lang w:val="en-US"/>
              </w:rPr>
              <w:t>75005 Paris</w:t>
            </w:r>
            <w:r w:rsidRPr="00157D7D">
              <w:rPr>
                <w:sz w:val="18"/>
                <w:lang w:val="en-US"/>
              </w:rPr>
              <w:tab/>
              <w:t>Web : www.demenaglib.fr</w:t>
            </w:r>
          </w:p>
        </w:tc>
      </w:tr>
    </w:tbl>
    <w:p w:rsidR="003A2CC9" w:rsidRDefault="003A2CC9">
      <w:pPr>
        <w:pStyle w:val="TitrePagedegarde"/>
      </w:pPr>
      <w:r>
        <w:t>PLAN DE DÉVELOPPEMENT DE DÉMÉNAGEMENT LIBERTÉ</w:t>
      </w:r>
    </w:p>
    <w:p w:rsidR="003A2CC9" w:rsidRDefault="003A2CC9">
      <w:pPr>
        <w:pStyle w:val="Sous-titrePagedegarde"/>
      </w:pPr>
      <w:r>
        <w:t>Confiez votre déménagement à des professionnels</w:t>
      </w:r>
      <w:r>
        <w:rPr>
          <w:spacing w:val="-5"/>
          <w:sz w:val="20"/>
        </w:rPr>
        <w:br w:type="page"/>
      </w:r>
    </w:p>
    <w:tbl>
      <w:tblPr>
        <w:tblW w:w="5000" w:type="pct"/>
        <w:shd w:val="solid" w:color="auto" w:fill="auto"/>
        <w:tblCellMar>
          <w:left w:w="0" w:type="dxa"/>
          <w:right w:w="0" w:type="dxa"/>
        </w:tblCellMar>
        <w:tblLook w:val="0000"/>
      </w:tblPr>
      <w:tblGrid>
        <w:gridCol w:w="1134"/>
        <w:gridCol w:w="7179"/>
      </w:tblGrid>
      <w:tr w:rsidR="003A2CC9">
        <w:trPr>
          <w:cantSplit/>
        </w:trPr>
        <w:tc>
          <w:tcPr>
            <w:tcW w:w="682" w:type="pct"/>
            <w:shd w:val="solid" w:color="auto" w:fill="auto"/>
          </w:tcPr>
          <w:p w:rsidR="003A2CC9" w:rsidRDefault="003A2CC9">
            <w:pPr>
              <w:pStyle w:val="Partitiontiquette"/>
            </w:pPr>
            <w:r>
              <w:lastRenderedPageBreak/>
              <w:t>Partie</w:t>
            </w:r>
          </w:p>
        </w:tc>
        <w:tc>
          <w:tcPr>
            <w:tcW w:w="4318" w:type="pct"/>
            <w:vMerge w:val="restart"/>
            <w:shd w:val="solid" w:color="auto" w:fill="auto"/>
            <w:vAlign w:val="center"/>
          </w:tcPr>
          <w:p w:rsidR="003A2CC9" w:rsidRDefault="003A2CC9">
            <w:pPr>
              <w:pStyle w:val="Titredechapitre"/>
            </w:pPr>
          </w:p>
        </w:tc>
      </w:tr>
      <w:tr w:rsidR="003A2CC9">
        <w:trPr>
          <w:cantSplit/>
        </w:trPr>
        <w:tc>
          <w:tcPr>
            <w:tcW w:w="682" w:type="pct"/>
            <w:shd w:val="solid" w:color="auto" w:fill="auto"/>
          </w:tcPr>
          <w:p w:rsidR="003A2CC9" w:rsidRDefault="003A2CC9">
            <w:pPr>
              <w:pStyle w:val="PartitionTitre"/>
            </w:pPr>
            <w:r>
              <w:t>1</w:t>
            </w:r>
          </w:p>
        </w:tc>
        <w:tc>
          <w:tcPr>
            <w:tcW w:w="4318" w:type="pct"/>
            <w:vMerge/>
            <w:shd w:val="solid" w:color="auto" w:fill="auto"/>
          </w:tcPr>
          <w:p w:rsidR="003A2CC9" w:rsidRDefault="003A2CC9"/>
        </w:tc>
      </w:tr>
    </w:tbl>
    <w:p w:rsidR="003A2CC9" w:rsidRDefault="003A2CC9">
      <w:pPr>
        <w:pStyle w:val="Titre"/>
      </w:pPr>
      <w:r>
        <w:t>Plan marketing</w:t>
      </w:r>
    </w:p>
    <w:p w:rsidR="003A2CC9" w:rsidRDefault="003A2CC9">
      <w:pPr>
        <w:pStyle w:val="Sous-titre"/>
      </w:pPr>
      <w:r>
        <w:t>Confiez votre déménagement à des professionnels</w:t>
      </w:r>
    </w:p>
    <w:p w:rsidR="003A2CC9" w:rsidRDefault="003A2CC9">
      <w:pPr>
        <w:pStyle w:val="Titre1"/>
      </w:pPr>
      <w:r>
        <w:t>Développer notre réseau</w:t>
      </w:r>
    </w:p>
    <w:p w:rsidR="003A2CC9" w:rsidRDefault="003A2CC9">
      <w:pPr>
        <w:pStyle w:val="Corpsdetexte"/>
      </w:pPr>
      <w:r>
        <w:t>Il est essentiel de multiplier les liaisons.</w:t>
      </w:r>
    </w:p>
    <w:p w:rsidR="003A2CC9" w:rsidRDefault="003A2CC9">
      <w:pPr>
        <w:pStyle w:val="Listenumros"/>
      </w:pPr>
      <w:r>
        <w:t xml:space="preserve">En France : vers les régions </w:t>
      </w:r>
      <w:del w:id="0" w:author="cbardon" w:date="2012-09-19T08:47:00Z">
        <w:r w:rsidDel="00A2035C">
          <w:delText xml:space="preserve">moins </w:delText>
        </w:r>
      </w:del>
      <w:r>
        <w:t>urbanisées.</w:t>
      </w:r>
    </w:p>
    <w:p w:rsidR="003A2CC9" w:rsidRDefault="003A2CC9">
      <w:pPr>
        <w:pStyle w:val="Listenumros"/>
      </w:pPr>
      <w:r>
        <w:t>Vers l’étranger : les demandes ne cessent de croître et nous ne pouvons y répondre.</w:t>
      </w:r>
    </w:p>
    <w:p w:rsidR="003A2CC9" w:rsidRDefault="003A2CC9">
      <w:pPr>
        <w:pStyle w:val="Titre1"/>
      </w:pPr>
      <w:r>
        <w:t>Multiplier les investissements</w:t>
      </w:r>
    </w:p>
    <w:p w:rsidR="003A2CC9" w:rsidRDefault="003A2CC9">
      <w:pPr>
        <w:pStyle w:val="Corpsdetexte"/>
      </w:pPr>
      <w:r>
        <w:t>Pour la première fois depuis des années, nous manquons à l’</w:t>
      </w:r>
      <w:proofErr w:type="spellStart"/>
      <w:r>
        <w:t>évidenc</w:t>
      </w:r>
      <w:proofErr w:type="spellEnd"/>
      <w:del w:id="1" w:author="cbardon" w:date="2012-09-19T08:47:00Z">
        <w:r w:rsidDel="00A2035C">
          <w:delText>e</w:delText>
        </w:r>
      </w:del>
      <w:r>
        <w:t xml:space="preserve"> de véhicules.</w:t>
      </w:r>
    </w:p>
    <w:p w:rsidR="003A2CC9" w:rsidRDefault="003A2CC9">
      <w:pPr>
        <w:pStyle w:val="Listenumros"/>
      </w:pPr>
      <w:r>
        <w:t>Camions : nous devons élargir le parc d’au moins 200 véhicules.</w:t>
      </w:r>
    </w:p>
    <w:p w:rsidR="003A2CC9" w:rsidRDefault="003A2CC9">
      <w:pPr>
        <w:pStyle w:val="Listenumros"/>
      </w:pPr>
      <w:r>
        <w:t xml:space="preserve">Fourgonnettes : nous devons remplacer l’essentiel d’entre elles par des véhicules plus récents et plus </w:t>
      </w:r>
      <w:commentRangeStart w:id="2"/>
      <w:r>
        <w:t>rapides</w:t>
      </w:r>
      <w:commentRangeEnd w:id="2"/>
      <w:r w:rsidR="00A2035C">
        <w:rPr>
          <w:rStyle w:val="Marquedecommentaire"/>
        </w:rPr>
        <w:commentReference w:id="2"/>
      </w:r>
      <w:r>
        <w:t>.</w:t>
      </w:r>
    </w:p>
    <w:p w:rsidR="003A2CC9" w:rsidRDefault="003A2CC9">
      <w:pPr>
        <w:pStyle w:val="Titre1"/>
      </w:pPr>
      <w:r>
        <w:t>Mieux cibler nos campagnes publicitaires</w:t>
      </w:r>
    </w:p>
    <w:p w:rsidR="003A2CC9" w:rsidRDefault="003A2CC9">
      <w:pPr>
        <w:pStyle w:val="Corpsdetexte"/>
      </w:pPr>
      <w:r>
        <w:t>Nous avons dépensé 12 % de plus que l’an passé pour nos campagnes publicitaires, mais sans obtenir plus de succès.</w:t>
      </w:r>
    </w:p>
    <w:p w:rsidR="003A2CC9" w:rsidRDefault="003A2CC9">
      <w:pPr>
        <w:pStyle w:val="Listenumros"/>
        <w:numPr>
          <w:ilvl w:val="0"/>
          <w:numId w:val="27"/>
        </w:numPr>
      </w:pPr>
      <w:r>
        <w:t>Multiplier les annonces en fin d’année et durant tout l’été.</w:t>
      </w:r>
    </w:p>
    <w:p w:rsidR="003A2CC9" w:rsidRDefault="003A2CC9">
      <w:pPr>
        <w:pStyle w:val="Listenumros"/>
      </w:pPr>
      <w:r>
        <w:t>Renforcer nos campagnes dans les médias régionaux.</w:t>
      </w:r>
    </w:p>
    <w:p w:rsidR="003A2CC9" w:rsidRDefault="003A2CC9">
      <w:r>
        <w:br w:type="page"/>
      </w:r>
    </w:p>
    <w:tbl>
      <w:tblPr>
        <w:tblW w:w="5000" w:type="pct"/>
        <w:shd w:val="solid" w:color="auto" w:fill="auto"/>
        <w:tblCellMar>
          <w:left w:w="0" w:type="dxa"/>
          <w:right w:w="0" w:type="dxa"/>
        </w:tblCellMar>
        <w:tblLook w:val="0000"/>
      </w:tblPr>
      <w:tblGrid>
        <w:gridCol w:w="1134"/>
        <w:gridCol w:w="7179"/>
      </w:tblGrid>
      <w:tr w:rsidR="003A2CC9">
        <w:trPr>
          <w:cantSplit/>
        </w:trPr>
        <w:tc>
          <w:tcPr>
            <w:tcW w:w="682" w:type="pct"/>
            <w:shd w:val="solid" w:color="auto" w:fill="auto"/>
          </w:tcPr>
          <w:p w:rsidR="003A2CC9" w:rsidRDefault="003A2CC9">
            <w:pPr>
              <w:pStyle w:val="Partitiontiquette"/>
            </w:pPr>
            <w:r>
              <w:lastRenderedPageBreak/>
              <w:br w:type="page"/>
              <w:t>Partie</w:t>
            </w:r>
          </w:p>
        </w:tc>
        <w:tc>
          <w:tcPr>
            <w:tcW w:w="4318" w:type="pct"/>
            <w:vMerge w:val="restart"/>
            <w:shd w:val="solid" w:color="auto" w:fill="auto"/>
            <w:vAlign w:val="center"/>
          </w:tcPr>
          <w:p w:rsidR="003A2CC9" w:rsidRDefault="003A2CC9">
            <w:pPr>
              <w:pStyle w:val="Titredechapitre"/>
            </w:pPr>
          </w:p>
        </w:tc>
      </w:tr>
      <w:tr w:rsidR="003A2CC9">
        <w:trPr>
          <w:cantSplit/>
        </w:trPr>
        <w:tc>
          <w:tcPr>
            <w:tcW w:w="682" w:type="pct"/>
            <w:shd w:val="solid" w:color="auto" w:fill="auto"/>
          </w:tcPr>
          <w:p w:rsidR="003A2CC9" w:rsidRDefault="003A2CC9">
            <w:pPr>
              <w:pStyle w:val="PartitionTitre"/>
            </w:pPr>
            <w:r>
              <w:t>2</w:t>
            </w:r>
          </w:p>
        </w:tc>
        <w:tc>
          <w:tcPr>
            <w:tcW w:w="4318" w:type="pct"/>
            <w:vMerge/>
            <w:shd w:val="solid" w:color="auto" w:fill="auto"/>
          </w:tcPr>
          <w:p w:rsidR="003A2CC9" w:rsidRDefault="003A2CC9"/>
        </w:tc>
      </w:tr>
    </w:tbl>
    <w:p w:rsidR="003A2CC9" w:rsidRDefault="003A2CC9">
      <w:pPr>
        <w:pStyle w:val="Titre"/>
      </w:pPr>
      <w:r>
        <w:t>Plan financier</w:t>
      </w:r>
    </w:p>
    <w:p w:rsidR="003A2CC9" w:rsidRDefault="003A2CC9">
      <w:pPr>
        <w:pStyle w:val="Titre1"/>
      </w:pPr>
      <w:r>
        <w:t>Rassurer les investisseurs</w:t>
      </w:r>
    </w:p>
    <w:p w:rsidR="003A2CC9" w:rsidRDefault="003A2CC9">
      <w:pPr>
        <w:pStyle w:val="Corpsdetexte"/>
      </w:pPr>
      <w:r>
        <w:t>Malgré nos bons résultats, les investisseurs se montrent encore frileux à notre égard.</w:t>
      </w:r>
    </w:p>
    <w:p w:rsidR="003A2CC9" w:rsidRDefault="003A2CC9">
      <w:pPr>
        <w:pStyle w:val="Listenumros"/>
      </w:pPr>
      <w:r>
        <w:t>Modifier notre image dans le milieu financier.</w:t>
      </w:r>
    </w:p>
    <w:p w:rsidR="003A2CC9" w:rsidRDefault="003A2CC9">
      <w:pPr>
        <w:pStyle w:val="Listenumros"/>
      </w:pPr>
      <w:r>
        <w:t>Prévoir l’entrée en bourse dans les trois années à venir.</w:t>
      </w:r>
    </w:p>
    <w:p w:rsidR="003A2CC9" w:rsidRDefault="003A2CC9">
      <w:pPr>
        <w:pStyle w:val="Titre1"/>
      </w:pPr>
      <w:r>
        <w:t>Renforcer notre partenariat avec les banques</w:t>
      </w:r>
    </w:p>
    <w:p w:rsidR="003A2CC9" w:rsidRDefault="003A2CC9">
      <w:pPr>
        <w:pStyle w:val="Corpsdetexte"/>
      </w:pPr>
      <w:r>
        <w:t>La Banque Crédit Sûr et la Banque des Affaires nous font confiance depuis 12 ans. Nous devons profiter de cette situation.</w:t>
      </w:r>
    </w:p>
    <w:p w:rsidR="003A2CC9" w:rsidRDefault="003A2CC9">
      <w:pPr>
        <w:pStyle w:val="Listenumros"/>
        <w:numPr>
          <w:ilvl w:val="0"/>
          <w:numId w:val="15"/>
        </w:numPr>
      </w:pPr>
      <w:r>
        <w:t>Emprunter pour agrandir notre parc de véhicules.</w:t>
      </w:r>
    </w:p>
    <w:p w:rsidR="00000000" w:rsidRDefault="003A2CC9">
      <w:pPr>
        <w:pPrChange w:id="3" w:author="cbardon" w:date="2012-09-19T08:49:00Z">
          <w:pPr>
            <w:pStyle w:val="Listenumros"/>
            <w:numPr>
              <w:numId w:val="0"/>
            </w:numPr>
            <w:ind w:left="0" w:firstLine="0"/>
          </w:pPr>
        </w:pPrChange>
      </w:pPr>
      <w:r>
        <w:t>Optimiser nos placements</w:t>
      </w:r>
    </w:p>
    <w:sectPr w:rsidR="00000000" w:rsidSect="00673A7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1"/>
      <w:pgMar w:top="1440" w:right="1797" w:bottom="1440" w:left="1797" w:header="964" w:footer="964" w:gutter="0"/>
      <w:pgBorders w:display="notFirstPage">
        <w:top w:val="single" w:sz="4" w:space="1" w:color="auto"/>
        <w:bottom w:val="single" w:sz="4" w:space="1" w:color="auto"/>
      </w:pgBorders>
      <w:pgNumType w:start="1"/>
      <w:cols w:space="720"/>
      <w:titlePg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cbardon" w:date="2012-09-19T08:48:00Z" w:initials="c">
    <w:p w:rsidR="00A2035C" w:rsidRDefault="00A2035C">
      <w:pPr>
        <w:pStyle w:val="Commentaire"/>
      </w:pPr>
      <w:r>
        <w:rPr>
          <w:rStyle w:val="Marquedecommentaire"/>
        </w:rPr>
        <w:annotationRef/>
      </w:r>
      <w:r>
        <w:t>Pourquoi ?</w:t>
      </w:r>
    </w:p>
    <w:p w:rsidR="00A2035C" w:rsidRDefault="00A2035C">
      <w:pPr>
        <w:pStyle w:val="Commentaire"/>
      </w:pPr>
      <w:r>
        <w:t>Coût estimé 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CCE" w:rsidRDefault="00876CCE">
      <w:r>
        <w:separator/>
      </w:r>
    </w:p>
  </w:endnote>
  <w:endnote w:type="continuationSeparator" w:id="0">
    <w:p w:rsidR="00876CCE" w:rsidRDefault="00876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C9" w:rsidRDefault="00673A73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A2CC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A2CC9">
      <w:rPr>
        <w:rStyle w:val="Numrodepage"/>
        <w:noProof/>
      </w:rPr>
      <w:t>2</w:t>
    </w:r>
    <w:r>
      <w:rPr>
        <w:rStyle w:val="Numrodepage"/>
      </w:rPr>
      <w:fldChar w:fldCharType="end"/>
    </w:r>
  </w:p>
  <w:p w:rsidR="003A2CC9" w:rsidRDefault="003A2CC9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C9" w:rsidRDefault="00673A73">
    <w:pPr>
      <w:pStyle w:val="Pieddepage"/>
      <w:tabs>
        <w:tab w:val="clear" w:pos="4320"/>
        <w:tab w:val="clear" w:pos="8640"/>
        <w:tab w:val="center" w:pos="4095"/>
        <w:tab w:val="right" w:pos="8190"/>
      </w:tabs>
      <w:ind w:left="0"/>
    </w:pPr>
    <w:fldSimple w:instr=" DATE \@ &quot;dd/MM/yy&quot; ">
      <w:ins w:id="6" w:author="cbardon" w:date="2012-09-19T08:54:00Z">
        <w:r w:rsidR="00A3062D">
          <w:rPr>
            <w:noProof/>
          </w:rPr>
          <w:t>19/09/12</w:t>
        </w:r>
      </w:ins>
      <w:del w:id="7" w:author="cbardon" w:date="2012-09-19T08:45:00Z">
        <w:r w:rsidR="00EA38AF" w:rsidDel="00A2035C">
          <w:rPr>
            <w:noProof/>
          </w:rPr>
          <w:delText>12/09/12</w:delText>
        </w:r>
      </w:del>
    </w:fldSimple>
    <w:r w:rsidR="003A2CC9">
      <w:tab/>
    </w:r>
    <w:r w:rsidR="003A2CC9">
      <w:tab/>
    </w:r>
    <w:r>
      <w:rPr>
        <w:rStyle w:val="Numrodepage"/>
      </w:rPr>
      <w:fldChar w:fldCharType="begin"/>
    </w:r>
    <w:r w:rsidR="003A2CC9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3062D">
      <w:rPr>
        <w:rStyle w:val="Numrodepage"/>
        <w:noProof/>
      </w:rPr>
      <w:t>3</w:t>
    </w:r>
    <w:r>
      <w:rPr>
        <w:rStyle w:val="Numrodepage"/>
      </w:rPr>
      <w:fldChar w:fldCharType="end"/>
    </w:r>
    <w:r w:rsidR="003A2CC9">
      <w:rPr>
        <w:rStyle w:val="Numrodepage"/>
      </w:rPr>
      <w:t>/</w:t>
    </w:r>
    <w:r>
      <w:rPr>
        <w:rStyle w:val="Numrodepage"/>
      </w:rPr>
      <w:fldChar w:fldCharType="begin"/>
    </w:r>
    <w:r w:rsidR="003A2CC9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A3062D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C9" w:rsidRDefault="003A2CC9">
    <w:pPr>
      <w:pStyle w:val="Pieddepage"/>
      <w:tabs>
        <w:tab w:val="clear" w:pos="4320"/>
        <w:tab w:val="clear" w:pos="8640"/>
        <w:tab w:val="center" w:pos="4095"/>
        <w:tab w:val="right" w:pos="8190"/>
      </w:tabs>
      <w:spacing w:after="600"/>
      <w:ind w:left="0" w:right="-8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CCE" w:rsidRDefault="00876CCE">
      <w:r>
        <w:separator/>
      </w:r>
    </w:p>
  </w:footnote>
  <w:footnote w:type="continuationSeparator" w:id="0">
    <w:p w:rsidR="00876CCE" w:rsidRDefault="00876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C9" w:rsidRDefault="00A2035C">
    <w:pPr>
      <w:pStyle w:val="En-tte"/>
      <w:tabs>
        <w:tab w:val="clear" w:pos="4320"/>
        <w:tab w:val="clear" w:pos="8640"/>
        <w:tab w:val="center" w:pos="4095"/>
        <w:tab w:val="right" w:pos="8190"/>
      </w:tabs>
      <w:ind w:left="0"/>
      <w:jc w:val="center"/>
    </w:pPr>
    <w:ins w:id="4" w:author="cbardon" w:date="2012-09-19T08:47:00Z">
      <w:r>
        <w:t xml:space="preserve">Plan de </w:t>
      </w:r>
      <w:proofErr w:type="spellStart"/>
      <w:r>
        <w:t>developpement</w:t>
      </w:r>
    </w:ins>
    <w:proofErr w:type="spellEnd"/>
    <w:del w:id="5" w:author="cbardon" w:date="2012-09-19T08:47:00Z">
      <w:r w:rsidR="00673A73" w:rsidDel="00A2035C">
        <w:fldChar w:fldCharType="begin"/>
      </w:r>
      <w:r w:rsidR="003A2CC9" w:rsidDel="00A2035C">
        <w:delInstrText xml:space="preserve"> FILENAME </w:delInstrText>
      </w:r>
      <w:r w:rsidR="00673A73" w:rsidDel="00A2035C">
        <w:fldChar w:fldCharType="separate"/>
      </w:r>
      <w:r w:rsidR="003A2CC9" w:rsidDel="00A2035C">
        <w:rPr>
          <w:noProof/>
        </w:rPr>
        <w:delText>Plan de développement.doc</w:delText>
      </w:r>
      <w:r w:rsidR="00673A73" w:rsidDel="00A2035C">
        <w:fldChar w:fldCharType="end"/>
      </w:r>
    </w:del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C9" w:rsidRDefault="003A2CC9">
    <w:pPr>
      <w:pStyle w:val="En-tte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A4A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5259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DA2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7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DA1D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A0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92E5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3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D4F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205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698C5B2"/>
    <w:lvl w:ilvl="0">
      <w:numFmt w:val="decimal"/>
      <w:pStyle w:val="Lgende"/>
      <w:lvlText w:val="*"/>
      <w:lvlJc w:val="left"/>
    </w:lvl>
  </w:abstractNum>
  <w:abstractNum w:abstractNumId="11">
    <w:nsid w:val="120045C6"/>
    <w:multiLevelType w:val="singleLevel"/>
    <w:tmpl w:val="09B0E8F8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</w:abstractNum>
  <w:abstractNum w:abstractNumId="12">
    <w:nsid w:val="19754DDC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2A3030A1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2D9E4A9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40152EAB"/>
    <w:multiLevelType w:val="singleLevel"/>
    <w:tmpl w:val="2034CD5C"/>
    <w:lvl w:ilvl="0">
      <w:numFmt w:val="decimal"/>
      <w:lvlText w:val="*"/>
      <w:lvlJc w:val="left"/>
    </w:lvl>
  </w:abstractNum>
  <w:abstractNum w:abstractNumId="16">
    <w:nsid w:val="46B310A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47583C2E"/>
    <w:multiLevelType w:val="singleLevel"/>
    <w:tmpl w:val="C2A61456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8">
    <w:nsid w:val="4B170563"/>
    <w:multiLevelType w:val="singleLevel"/>
    <w:tmpl w:val="4A84109C"/>
    <w:lvl w:ilvl="0">
      <w:start w:val="1"/>
      <w:numFmt w:val="bullet"/>
      <w:pStyle w:val="Listepuces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19">
    <w:nsid w:val="559913A9"/>
    <w:multiLevelType w:val="singleLevel"/>
    <w:tmpl w:val="25407178"/>
    <w:lvl w:ilvl="0">
      <w:start w:val="1"/>
      <w:numFmt w:val="decimal"/>
      <w:pStyle w:val="Listenumros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0">
    <w:nsid w:val="5CBE216E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6E76003D"/>
    <w:multiLevelType w:val="singleLevel"/>
    <w:tmpl w:val="BDF4B83C"/>
    <w:lvl w:ilvl="0">
      <w:numFmt w:val="decimal"/>
      <w:lvlText w:val="*"/>
      <w:lvlJc w:val="left"/>
    </w:lvl>
  </w:abstractNum>
  <w:abstractNum w:abstractNumId="22">
    <w:nsid w:val="7BF2513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pStyle w:val="Lgende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12">
    <w:abstractNumId w:val="18"/>
  </w:num>
  <w:num w:numId="13">
    <w:abstractNumId w:val="19"/>
  </w:num>
  <w:num w:numId="14">
    <w:abstractNumId w:val="10"/>
    <w:lvlOverride w:ilvl="0">
      <w:lvl w:ilvl="0">
        <w:start w:val="1"/>
        <w:numFmt w:val="bullet"/>
        <w:pStyle w:val="Lgende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6"/>
        </w:rPr>
      </w:lvl>
    </w:lvlOverride>
  </w:num>
  <w:num w:numId="15">
    <w:abstractNumId w:val="17"/>
  </w:num>
  <w:num w:numId="16">
    <w:abstractNumId w:val="20"/>
  </w:num>
  <w:num w:numId="17">
    <w:abstractNumId w:val="11"/>
  </w:num>
  <w:num w:numId="18">
    <w:abstractNumId w:val="19"/>
    <w:lvlOverride w:ilvl="0">
      <w:lvl w:ilvl="0">
        <w:start w:val="1"/>
        <w:numFmt w:val="decimal"/>
        <w:pStyle w:val="Listenumros"/>
        <w:lvlText w:val="%1)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  <w:b w:val="0"/>
          <w:i w:val="0"/>
          <w:sz w:val="18"/>
        </w:rPr>
      </w:lvl>
    </w:lvlOverride>
  </w:num>
  <w:num w:numId="19">
    <w:abstractNumId w:val="15"/>
    <w:lvlOverride w:ilvl="0">
      <w:lvl w:ilvl="0">
        <w:start w:val="1"/>
        <w:numFmt w:val="bullet"/>
        <w:lvlText w:val=""/>
        <w:legacy w:legacy="1" w:legacySpace="0" w:legacyIndent="0"/>
        <w:lvlJc w:val="left"/>
        <w:pPr>
          <w:ind w:left="1080" w:firstLine="0"/>
        </w:pPr>
        <w:rPr>
          <w:rFonts w:ascii="Symbol" w:hAnsi="Symbol" w:hint="default"/>
        </w:rPr>
      </w:lvl>
    </w:lvlOverride>
  </w:num>
  <w:num w:numId="20">
    <w:abstractNumId w:val="21"/>
    <w:lvlOverride w:ilvl="0">
      <w:lvl w:ilvl="0">
        <w:start w:val="1"/>
        <w:numFmt w:val="bullet"/>
        <w:lvlText w:val=""/>
        <w:legacy w:legacy="1" w:legacySpace="0" w:legacyIndent="0"/>
        <w:lvlJc w:val="left"/>
        <w:pPr>
          <w:ind w:left="1080" w:firstLine="0"/>
        </w:pPr>
        <w:rPr>
          <w:rFonts w:ascii="Symbol" w:hAnsi="Symbol" w:hint="default"/>
        </w:rPr>
      </w:lvl>
    </w:lvlOverride>
  </w:num>
  <w:num w:numId="21">
    <w:abstractNumId w:val="16"/>
  </w:num>
  <w:num w:numId="22">
    <w:abstractNumId w:val="14"/>
  </w:num>
  <w:num w:numId="23">
    <w:abstractNumId w:val="13"/>
  </w:num>
  <w:num w:numId="24">
    <w:abstractNumId w:val="22"/>
  </w:num>
  <w:num w:numId="25">
    <w:abstractNumId w:val="12"/>
  </w:num>
  <w:num w:numId="26">
    <w:abstractNumId w:val="19"/>
  </w:num>
  <w:num w:numId="27">
    <w:abstractNumId w:val="19"/>
    <w:lvlOverride w:ilvl="0">
      <w:startOverride w:val="1"/>
    </w:lvlOverride>
  </w:num>
  <w:num w:numId="28">
    <w:abstractNumId w:val="19"/>
  </w:num>
  <w:num w:numId="29">
    <w:abstractNumId w:val="1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attachedTemplate r:id="rId1"/>
  <w:trackRevisions/>
  <w:defaultTabStop w:val="708"/>
  <w:hyphenationZone w:val="425"/>
  <w:drawingGridHorizontalSpacing w:val="195"/>
  <w:drawingGridVerticalSpacing w:val="136"/>
  <w:displayVerticalDrawingGridEvery w:val="2"/>
  <w:noPunctuationKerning/>
  <w:characterSpacingControl w:val="doNotCompress"/>
  <w:hdrShapeDefaults>
    <o:shapedefaults v:ext="edit" spidmax="2050">
      <o:colormru v:ext="edit" colors="#eaeaea"/>
      <o:colormenu v:ext="edit" fillcolor="#eaeaea"/>
    </o:shapedefaults>
  </w:hdrShapeDefaults>
  <w:footnotePr>
    <w:footnote w:id="-1"/>
    <w:footnote w:id="0"/>
  </w:footnotePr>
  <w:endnotePr>
    <w:endnote w:id="-1"/>
    <w:endnote w:id="0"/>
  </w:endnotePr>
  <w:compat/>
  <w:rsids>
    <w:rsidRoot w:val="00251E2C"/>
    <w:rsid w:val="000C5163"/>
    <w:rsid w:val="00157D7D"/>
    <w:rsid w:val="001F1E66"/>
    <w:rsid w:val="00251E2C"/>
    <w:rsid w:val="003A2CC9"/>
    <w:rsid w:val="003E49D5"/>
    <w:rsid w:val="004328DD"/>
    <w:rsid w:val="00663952"/>
    <w:rsid w:val="00673A73"/>
    <w:rsid w:val="00876CCE"/>
    <w:rsid w:val="00A2035C"/>
    <w:rsid w:val="00A3062D"/>
    <w:rsid w:val="00BE64E9"/>
    <w:rsid w:val="00C818B3"/>
    <w:rsid w:val="00CE3602"/>
    <w:rsid w:val="00EA0C92"/>
    <w:rsid w:val="00EA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  <o:colormenu v:ext="edit" fillcolor="#eaeaea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73"/>
    <w:pPr>
      <w:ind w:left="1080"/>
    </w:pPr>
    <w:rPr>
      <w:rFonts w:ascii="Arial" w:hAnsi="Arial"/>
      <w:spacing w:val="-5"/>
      <w:lang w:eastAsia="en-US"/>
    </w:rPr>
  </w:style>
  <w:style w:type="paragraph" w:styleId="Titre1">
    <w:name w:val="heading 1"/>
    <w:basedOn w:val="TitreBase"/>
    <w:next w:val="Corpsdetexte"/>
    <w:qFormat/>
    <w:rsid w:val="00673A73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Titre2">
    <w:name w:val="heading 2"/>
    <w:basedOn w:val="TitreBase"/>
    <w:next w:val="Corpsdetexte"/>
    <w:qFormat/>
    <w:rsid w:val="00673A73"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Titre3">
    <w:name w:val="heading 3"/>
    <w:basedOn w:val="TitreBase"/>
    <w:next w:val="Corpsdetexte"/>
    <w:qFormat/>
    <w:rsid w:val="00673A73"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Titre4">
    <w:name w:val="heading 4"/>
    <w:basedOn w:val="TitreBase"/>
    <w:next w:val="Corpsdetexte"/>
    <w:qFormat/>
    <w:rsid w:val="00673A73"/>
    <w:pPr>
      <w:spacing w:before="0" w:after="240" w:line="240" w:lineRule="atLeast"/>
      <w:outlineLvl w:val="3"/>
    </w:pPr>
  </w:style>
  <w:style w:type="paragraph" w:styleId="Titre5">
    <w:name w:val="heading 5"/>
    <w:basedOn w:val="TitreBase"/>
    <w:next w:val="Corpsdetexte"/>
    <w:qFormat/>
    <w:rsid w:val="00673A73"/>
    <w:pPr>
      <w:spacing w:before="0" w:line="240" w:lineRule="atLeast"/>
      <w:ind w:left="1440"/>
      <w:outlineLvl w:val="4"/>
    </w:pPr>
    <w:rPr>
      <w:sz w:val="20"/>
    </w:rPr>
  </w:style>
  <w:style w:type="paragraph" w:styleId="Titre6">
    <w:name w:val="heading 6"/>
    <w:basedOn w:val="TitreBase"/>
    <w:next w:val="Corpsdetexte"/>
    <w:qFormat/>
    <w:rsid w:val="00673A73"/>
    <w:pPr>
      <w:ind w:left="1440"/>
      <w:outlineLvl w:val="5"/>
    </w:pPr>
    <w:rPr>
      <w:i/>
      <w:sz w:val="20"/>
    </w:rPr>
  </w:style>
  <w:style w:type="paragraph" w:styleId="Titre7">
    <w:name w:val="heading 7"/>
    <w:basedOn w:val="TitreBase"/>
    <w:next w:val="Corpsdetexte"/>
    <w:qFormat/>
    <w:rsid w:val="00673A73"/>
    <w:pPr>
      <w:outlineLvl w:val="6"/>
    </w:pPr>
    <w:rPr>
      <w:sz w:val="20"/>
    </w:rPr>
  </w:style>
  <w:style w:type="paragraph" w:styleId="Titre8">
    <w:name w:val="heading 8"/>
    <w:basedOn w:val="TitreBase"/>
    <w:next w:val="Corpsdetexte"/>
    <w:qFormat/>
    <w:rsid w:val="00673A73"/>
    <w:pPr>
      <w:outlineLvl w:val="7"/>
    </w:pPr>
    <w:rPr>
      <w:i/>
      <w:sz w:val="18"/>
    </w:rPr>
  </w:style>
  <w:style w:type="paragraph" w:styleId="Titre9">
    <w:name w:val="heading 9"/>
    <w:basedOn w:val="TitreBase"/>
    <w:next w:val="Corpsdetexte"/>
    <w:qFormat/>
    <w:rsid w:val="00673A73"/>
    <w:pPr>
      <w:outlineLvl w:val="8"/>
    </w:pPr>
    <w:rPr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locdecitation">
    <w:name w:val="Bloc de citation"/>
    <w:basedOn w:val="Normal"/>
    <w:rsid w:val="00673A73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Corpsdetexte">
    <w:name w:val="Body Text"/>
    <w:basedOn w:val="Normal"/>
    <w:semiHidden/>
    <w:rsid w:val="00673A73"/>
    <w:pPr>
      <w:spacing w:after="240" w:line="240" w:lineRule="atLeast"/>
      <w:jc w:val="both"/>
    </w:pPr>
    <w:rPr>
      <w:sz w:val="24"/>
    </w:rPr>
  </w:style>
  <w:style w:type="paragraph" w:styleId="Retraitcorpsdetexte">
    <w:name w:val="Body Text Indent"/>
    <w:basedOn w:val="Corpsdetexte"/>
    <w:semiHidden/>
    <w:rsid w:val="00673A73"/>
    <w:pPr>
      <w:ind w:left="1440"/>
    </w:pPr>
  </w:style>
  <w:style w:type="paragraph" w:customStyle="1" w:styleId="CorpsdeTexteConserver">
    <w:name w:val="Corps de Texte Conserver"/>
    <w:basedOn w:val="Corpsdetexte"/>
    <w:rsid w:val="00673A73"/>
    <w:pPr>
      <w:keepNext/>
    </w:pPr>
  </w:style>
  <w:style w:type="paragraph" w:customStyle="1" w:styleId="Image">
    <w:name w:val="Image"/>
    <w:basedOn w:val="Normal"/>
    <w:next w:val="Lgende"/>
    <w:rsid w:val="00673A73"/>
    <w:pPr>
      <w:keepNext/>
    </w:pPr>
  </w:style>
  <w:style w:type="paragraph" w:styleId="Lgende">
    <w:name w:val="caption"/>
    <w:basedOn w:val="Image"/>
    <w:next w:val="Corpsdetexte"/>
    <w:qFormat/>
    <w:rsid w:val="00673A73"/>
    <w:pPr>
      <w:numPr>
        <w:numId w:val="11"/>
      </w:num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customStyle="1" w:styleId="Partitiontiquette">
    <w:name w:val="Partition (Étiquette)"/>
    <w:basedOn w:val="Normal"/>
    <w:rsid w:val="00673A73"/>
    <w:pPr>
      <w:shd w:val="solid" w:color="auto" w:fill="auto"/>
      <w:spacing w:line="360" w:lineRule="exact"/>
      <w:ind w:left="0"/>
      <w:jc w:val="center"/>
    </w:pPr>
    <w:rPr>
      <w:color w:val="FFFFFF"/>
      <w:spacing w:val="-16"/>
      <w:sz w:val="26"/>
    </w:rPr>
  </w:style>
  <w:style w:type="paragraph" w:customStyle="1" w:styleId="PartitionTitre">
    <w:name w:val="Partition (Titre)"/>
    <w:basedOn w:val="Normal"/>
    <w:rsid w:val="00673A73"/>
    <w:pPr>
      <w:shd w:val="solid" w:color="auto" w:fill="auto"/>
      <w:spacing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TitreBase">
    <w:name w:val="Titre Base"/>
    <w:basedOn w:val="Normal"/>
    <w:next w:val="Corpsdetexte"/>
    <w:rsid w:val="00673A73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itre">
    <w:name w:val="Title"/>
    <w:basedOn w:val="TitreBase"/>
    <w:next w:val="Sous-titre"/>
    <w:qFormat/>
    <w:rsid w:val="00673A73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ous-titre">
    <w:name w:val="Subtitle"/>
    <w:basedOn w:val="Titre"/>
    <w:next w:val="Corpsdetexte"/>
    <w:qFormat/>
    <w:rsid w:val="00673A73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Sous-titredechapitre">
    <w:name w:val="Sous-titre de chapitre"/>
    <w:basedOn w:val="Sous-titre"/>
    <w:rsid w:val="00673A73"/>
  </w:style>
  <w:style w:type="paragraph" w:customStyle="1" w:styleId="Nomdesocit">
    <w:name w:val="Nom de société"/>
    <w:basedOn w:val="Normal"/>
    <w:rsid w:val="00673A73"/>
    <w:pPr>
      <w:keepNext/>
      <w:keepLines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Titredechapitre">
    <w:name w:val="Titre de chapitre"/>
    <w:basedOn w:val="Normal"/>
    <w:rsid w:val="00673A73"/>
    <w:pPr>
      <w:spacing w:before="120"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character" w:styleId="Marquedecommentaire">
    <w:name w:val="annotation reference"/>
    <w:semiHidden/>
    <w:rsid w:val="00673A73"/>
    <w:rPr>
      <w:rFonts w:ascii="Arial" w:hAnsi="Arial"/>
      <w:sz w:val="16"/>
      <w:lang w:bidi="ar-SA"/>
    </w:rPr>
  </w:style>
  <w:style w:type="paragraph" w:customStyle="1" w:styleId="NotedebasdepageBase">
    <w:name w:val="Note de bas de page (Base)"/>
    <w:basedOn w:val="Normal"/>
    <w:link w:val="NotedebasdepageBaseCar"/>
    <w:rsid w:val="00673A73"/>
    <w:pPr>
      <w:keepLines/>
      <w:spacing w:line="200" w:lineRule="atLeast"/>
    </w:pPr>
    <w:rPr>
      <w:sz w:val="16"/>
    </w:rPr>
  </w:style>
  <w:style w:type="paragraph" w:styleId="Commentaire">
    <w:name w:val="annotation text"/>
    <w:basedOn w:val="NotedebasdepageBase"/>
    <w:link w:val="CommentaireCar"/>
    <w:semiHidden/>
    <w:rsid w:val="00673A73"/>
  </w:style>
  <w:style w:type="paragraph" w:customStyle="1" w:styleId="Textedetableau">
    <w:name w:val="Texte de tableau"/>
    <w:basedOn w:val="Normal"/>
    <w:rsid w:val="00673A73"/>
    <w:pPr>
      <w:spacing w:before="60"/>
      <w:ind w:left="0"/>
    </w:pPr>
    <w:rPr>
      <w:sz w:val="16"/>
    </w:rPr>
  </w:style>
  <w:style w:type="paragraph" w:customStyle="1" w:styleId="TitrePagedegarde">
    <w:name w:val="Titre (Page de garde)"/>
    <w:basedOn w:val="TitreBase"/>
    <w:next w:val="Normal"/>
    <w:rsid w:val="00673A73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sz w:val="64"/>
    </w:rPr>
  </w:style>
  <w:style w:type="paragraph" w:customStyle="1" w:styleId="tiquettededocument">
    <w:name w:val="Étiquette de document"/>
    <w:basedOn w:val="TitrePagedegarde"/>
    <w:rsid w:val="00673A73"/>
  </w:style>
  <w:style w:type="character" w:styleId="Accentuation">
    <w:name w:val="Emphasis"/>
    <w:qFormat/>
    <w:rsid w:val="00673A73"/>
    <w:rPr>
      <w:rFonts w:ascii="Arial Black" w:hAnsi="Arial Black"/>
      <w:spacing w:val="-4"/>
      <w:sz w:val="18"/>
      <w:lang w:bidi="ar-SA"/>
    </w:rPr>
  </w:style>
  <w:style w:type="character" w:styleId="Appeldenotedefin">
    <w:name w:val="endnote reference"/>
    <w:semiHidden/>
    <w:rsid w:val="00673A73"/>
    <w:rPr>
      <w:vertAlign w:val="superscript"/>
      <w:lang w:bidi="ar-SA"/>
    </w:rPr>
  </w:style>
  <w:style w:type="paragraph" w:styleId="Notedefin">
    <w:name w:val="endnote text"/>
    <w:basedOn w:val="NotedebasdepageBase"/>
    <w:semiHidden/>
    <w:rsid w:val="00673A73"/>
  </w:style>
  <w:style w:type="paragraph" w:customStyle="1" w:styleId="En-tteBase">
    <w:name w:val="En-tête (Base)"/>
    <w:basedOn w:val="Normal"/>
    <w:rsid w:val="00673A73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Pieddepage">
    <w:name w:val="footer"/>
    <w:basedOn w:val="En-tteBase"/>
    <w:semiHidden/>
    <w:rsid w:val="00673A73"/>
    <w:rPr>
      <w:caps w:val="0"/>
      <w:sz w:val="22"/>
    </w:rPr>
  </w:style>
  <w:style w:type="paragraph" w:customStyle="1" w:styleId="PieddepagePair">
    <w:name w:val="Pied de page (Pair)"/>
    <w:basedOn w:val="Pieddepage"/>
    <w:rsid w:val="00673A73"/>
    <w:pPr>
      <w:pBdr>
        <w:top w:val="single" w:sz="6" w:space="2" w:color="auto"/>
      </w:pBdr>
      <w:spacing w:before="600"/>
    </w:pPr>
  </w:style>
  <w:style w:type="paragraph" w:customStyle="1" w:styleId="PieddepagePremier">
    <w:name w:val="Pied de page (Premier)"/>
    <w:basedOn w:val="Pieddepage"/>
    <w:rsid w:val="00673A73"/>
    <w:pPr>
      <w:pBdr>
        <w:top w:val="single" w:sz="6" w:space="2" w:color="auto"/>
      </w:pBdr>
      <w:spacing w:before="600"/>
    </w:pPr>
  </w:style>
  <w:style w:type="paragraph" w:customStyle="1" w:styleId="PieddepageImpair">
    <w:name w:val="Pied de page (Impair)"/>
    <w:basedOn w:val="Pieddepage"/>
    <w:rsid w:val="00673A73"/>
    <w:pPr>
      <w:pBdr>
        <w:top w:val="single" w:sz="6" w:space="2" w:color="auto"/>
      </w:pBdr>
      <w:spacing w:before="600"/>
    </w:pPr>
  </w:style>
  <w:style w:type="character" w:styleId="Appelnotedebasdep">
    <w:name w:val="footnote reference"/>
    <w:semiHidden/>
    <w:rsid w:val="00673A73"/>
    <w:rPr>
      <w:vertAlign w:val="superscript"/>
      <w:lang w:bidi="ar-SA"/>
    </w:rPr>
  </w:style>
  <w:style w:type="paragraph" w:styleId="Notedebasdepage">
    <w:name w:val="footnote text"/>
    <w:basedOn w:val="NotedebasdepageBase"/>
    <w:semiHidden/>
    <w:rsid w:val="00673A73"/>
  </w:style>
  <w:style w:type="paragraph" w:styleId="En-tte">
    <w:name w:val="header"/>
    <w:basedOn w:val="En-tteBase"/>
    <w:semiHidden/>
    <w:rsid w:val="00673A73"/>
    <w:rPr>
      <w:caps w:val="0"/>
      <w:sz w:val="22"/>
    </w:rPr>
  </w:style>
  <w:style w:type="paragraph" w:customStyle="1" w:styleId="En-ttePair">
    <w:name w:val="En-tête (Pair)"/>
    <w:basedOn w:val="En-tte"/>
    <w:rsid w:val="00673A73"/>
    <w:pPr>
      <w:pBdr>
        <w:bottom w:val="single" w:sz="6" w:space="1" w:color="auto"/>
      </w:pBdr>
      <w:spacing w:after="600"/>
    </w:pPr>
  </w:style>
  <w:style w:type="paragraph" w:customStyle="1" w:styleId="En-ttePremier">
    <w:name w:val="En-tête (Premier)"/>
    <w:basedOn w:val="En-tte"/>
    <w:rsid w:val="00673A73"/>
    <w:pPr>
      <w:pBdr>
        <w:top w:val="single" w:sz="6" w:space="2" w:color="auto"/>
      </w:pBdr>
      <w:jc w:val="right"/>
    </w:pPr>
  </w:style>
  <w:style w:type="paragraph" w:customStyle="1" w:styleId="En-tteImpair">
    <w:name w:val="En-tête (Impair)"/>
    <w:basedOn w:val="En-tte"/>
    <w:rsid w:val="00673A73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673A73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autoRedefine/>
    <w:semiHidden/>
    <w:rsid w:val="00673A73"/>
  </w:style>
  <w:style w:type="paragraph" w:styleId="Index2">
    <w:name w:val="index 2"/>
    <w:basedOn w:val="IndexBase"/>
    <w:autoRedefine/>
    <w:semiHidden/>
    <w:rsid w:val="00673A73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673A73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673A73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673A73"/>
    <w:pPr>
      <w:spacing w:line="240" w:lineRule="auto"/>
      <w:ind w:left="1800"/>
    </w:pPr>
  </w:style>
  <w:style w:type="paragraph" w:styleId="Titreindex">
    <w:name w:val="index heading"/>
    <w:basedOn w:val="TitreBase"/>
    <w:next w:val="Index1"/>
    <w:semiHidden/>
    <w:rsid w:val="00673A73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PrambuleAccentuation">
    <w:name w:val="Préambule (Accentuation)"/>
    <w:rsid w:val="00673A73"/>
    <w:rPr>
      <w:rFonts w:ascii="Arial Black" w:hAnsi="Arial Black"/>
      <w:spacing w:val="-4"/>
      <w:sz w:val="18"/>
      <w:lang w:bidi="ar-SA"/>
    </w:rPr>
  </w:style>
  <w:style w:type="character" w:styleId="Numrodeligne">
    <w:name w:val="line number"/>
    <w:semiHidden/>
    <w:rsid w:val="00673A73"/>
    <w:rPr>
      <w:sz w:val="18"/>
      <w:lang w:bidi="ar-SA"/>
    </w:rPr>
  </w:style>
  <w:style w:type="paragraph" w:styleId="Liste">
    <w:name w:val="List"/>
    <w:basedOn w:val="Corpsdetexte"/>
    <w:semiHidden/>
    <w:rsid w:val="00673A73"/>
    <w:pPr>
      <w:ind w:left="1440" w:hanging="360"/>
    </w:pPr>
  </w:style>
  <w:style w:type="paragraph" w:styleId="Liste2">
    <w:name w:val="List 2"/>
    <w:basedOn w:val="Liste"/>
    <w:semiHidden/>
    <w:rsid w:val="00673A73"/>
    <w:pPr>
      <w:ind w:left="1800"/>
    </w:pPr>
  </w:style>
  <w:style w:type="paragraph" w:styleId="Liste3">
    <w:name w:val="List 3"/>
    <w:basedOn w:val="Liste"/>
    <w:semiHidden/>
    <w:rsid w:val="00673A73"/>
    <w:pPr>
      <w:ind w:left="2160"/>
    </w:pPr>
  </w:style>
  <w:style w:type="paragraph" w:styleId="Liste4">
    <w:name w:val="List 4"/>
    <w:basedOn w:val="Liste"/>
    <w:semiHidden/>
    <w:rsid w:val="00673A73"/>
    <w:pPr>
      <w:ind w:left="2520"/>
    </w:pPr>
  </w:style>
  <w:style w:type="paragraph" w:styleId="Liste5">
    <w:name w:val="List 5"/>
    <w:basedOn w:val="Liste"/>
    <w:semiHidden/>
    <w:rsid w:val="00673A73"/>
    <w:pPr>
      <w:ind w:left="2880"/>
    </w:pPr>
  </w:style>
  <w:style w:type="paragraph" w:styleId="Listepuces">
    <w:name w:val="List Bullet"/>
    <w:basedOn w:val="Liste"/>
    <w:autoRedefine/>
    <w:semiHidden/>
    <w:rsid w:val="00673A73"/>
    <w:pPr>
      <w:numPr>
        <w:numId w:val="12"/>
      </w:numPr>
      <w:tabs>
        <w:tab w:val="clear" w:pos="1440"/>
      </w:tabs>
    </w:pPr>
  </w:style>
  <w:style w:type="paragraph" w:styleId="Listepuces2">
    <w:name w:val="List Bullet 2"/>
    <w:basedOn w:val="Listepuces"/>
    <w:autoRedefine/>
    <w:semiHidden/>
    <w:rsid w:val="00673A73"/>
    <w:pPr>
      <w:ind w:left="1800"/>
    </w:pPr>
  </w:style>
  <w:style w:type="paragraph" w:styleId="Listepuces3">
    <w:name w:val="List Bullet 3"/>
    <w:basedOn w:val="Listepuces"/>
    <w:autoRedefine/>
    <w:semiHidden/>
    <w:rsid w:val="00673A73"/>
    <w:pPr>
      <w:ind w:left="2160"/>
    </w:pPr>
  </w:style>
  <w:style w:type="paragraph" w:styleId="Listepuces4">
    <w:name w:val="List Bullet 4"/>
    <w:basedOn w:val="Listepuces"/>
    <w:autoRedefine/>
    <w:semiHidden/>
    <w:rsid w:val="00673A73"/>
    <w:pPr>
      <w:ind w:left="2520"/>
    </w:pPr>
  </w:style>
  <w:style w:type="paragraph" w:styleId="Listepuces5">
    <w:name w:val="List Bullet 5"/>
    <w:basedOn w:val="Listepuces"/>
    <w:autoRedefine/>
    <w:semiHidden/>
    <w:rsid w:val="00673A73"/>
    <w:pPr>
      <w:ind w:left="2880"/>
    </w:pPr>
  </w:style>
  <w:style w:type="paragraph" w:styleId="Listecontinue">
    <w:name w:val="List Continue"/>
    <w:basedOn w:val="Liste"/>
    <w:semiHidden/>
    <w:rsid w:val="00673A73"/>
    <w:pPr>
      <w:ind w:firstLine="0"/>
    </w:pPr>
  </w:style>
  <w:style w:type="paragraph" w:styleId="Listecontinue2">
    <w:name w:val="List Continue 2"/>
    <w:basedOn w:val="Listecontinue"/>
    <w:semiHidden/>
    <w:rsid w:val="00673A73"/>
    <w:pPr>
      <w:ind w:left="2160"/>
    </w:pPr>
  </w:style>
  <w:style w:type="paragraph" w:styleId="Listecontinue3">
    <w:name w:val="List Continue 3"/>
    <w:basedOn w:val="Listecontinue"/>
    <w:semiHidden/>
    <w:rsid w:val="00673A73"/>
    <w:pPr>
      <w:ind w:left="2520"/>
    </w:pPr>
  </w:style>
  <w:style w:type="paragraph" w:styleId="Listecontinue4">
    <w:name w:val="List Continue 4"/>
    <w:basedOn w:val="Listecontinue"/>
    <w:semiHidden/>
    <w:rsid w:val="00673A73"/>
    <w:pPr>
      <w:ind w:left="2880"/>
    </w:pPr>
  </w:style>
  <w:style w:type="paragraph" w:styleId="Listecontinue5">
    <w:name w:val="List Continue 5"/>
    <w:basedOn w:val="Listecontinue"/>
    <w:semiHidden/>
    <w:rsid w:val="00673A73"/>
    <w:pPr>
      <w:ind w:left="3240"/>
    </w:pPr>
  </w:style>
  <w:style w:type="paragraph" w:styleId="Listenumros">
    <w:name w:val="List Number"/>
    <w:basedOn w:val="Liste"/>
    <w:semiHidden/>
    <w:rsid w:val="00673A73"/>
    <w:pPr>
      <w:numPr>
        <w:numId w:val="28"/>
      </w:numPr>
    </w:pPr>
  </w:style>
  <w:style w:type="paragraph" w:styleId="Listenumros2">
    <w:name w:val="List Number 2"/>
    <w:basedOn w:val="Listenumros"/>
    <w:semiHidden/>
    <w:rsid w:val="00673A73"/>
    <w:pPr>
      <w:ind w:left="1800"/>
    </w:pPr>
  </w:style>
  <w:style w:type="paragraph" w:styleId="Listenumros3">
    <w:name w:val="List Number 3"/>
    <w:basedOn w:val="Listenumros"/>
    <w:semiHidden/>
    <w:rsid w:val="00673A73"/>
    <w:pPr>
      <w:ind w:left="2160"/>
    </w:pPr>
  </w:style>
  <w:style w:type="paragraph" w:styleId="Listenumros4">
    <w:name w:val="List Number 4"/>
    <w:basedOn w:val="Listenumros"/>
    <w:semiHidden/>
    <w:rsid w:val="00673A73"/>
    <w:pPr>
      <w:ind w:left="2520"/>
    </w:pPr>
  </w:style>
  <w:style w:type="paragraph" w:styleId="Listenumros5">
    <w:name w:val="List Number 5"/>
    <w:basedOn w:val="Listenumros"/>
    <w:semiHidden/>
    <w:rsid w:val="00673A73"/>
    <w:pPr>
      <w:ind w:left="2880"/>
    </w:pPr>
  </w:style>
  <w:style w:type="paragraph" w:customStyle="1" w:styleId="TableHeader">
    <w:name w:val="Table Header"/>
    <w:basedOn w:val="Normal"/>
    <w:rsid w:val="00673A73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En-ttedemessage">
    <w:name w:val="Message Header"/>
    <w:basedOn w:val="Corpsdetexte"/>
    <w:semiHidden/>
    <w:rsid w:val="00673A73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Retraitnormal">
    <w:name w:val="Normal Indent"/>
    <w:basedOn w:val="Normal"/>
    <w:semiHidden/>
    <w:rsid w:val="00673A73"/>
    <w:pPr>
      <w:ind w:left="1440"/>
    </w:pPr>
  </w:style>
  <w:style w:type="character" w:styleId="Numrodepage">
    <w:name w:val="page number"/>
    <w:semiHidden/>
    <w:rsid w:val="00673A73"/>
    <w:rPr>
      <w:rFonts w:ascii="Arial" w:hAnsi="Arial"/>
      <w:spacing w:val="0"/>
      <w:sz w:val="22"/>
      <w:lang w:bidi="ar-SA"/>
    </w:rPr>
  </w:style>
  <w:style w:type="paragraph" w:customStyle="1" w:styleId="PartitionSous-titre">
    <w:name w:val="Partition (Sous-titre)"/>
    <w:basedOn w:val="Normal"/>
    <w:next w:val="Corpsdetexte"/>
    <w:rsid w:val="00673A73"/>
    <w:pPr>
      <w:keepNext/>
      <w:spacing w:before="360" w:after="120"/>
    </w:pPr>
    <w:rPr>
      <w:i/>
      <w:kern w:val="28"/>
      <w:sz w:val="26"/>
    </w:rPr>
  </w:style>
  <w:style w:type="paragraph" w:customStyle="1" w:styleId="AdresseExp">
    <w:name w:val="Adresse Exp."/>
    <w:basedOn w:val="Normal"/>
    <w:rsid w:val="00673A7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Ttedesection">
    <w:name w:val="Tête de section"/>
    <w:basedOn w:val="Titre1"/>
    <w:rsid w:val="00673A73"/>
  </w:style>
  <w:style w:type="paragraph" w:customStyle="1" w:styleId="tiquettedesection">
    <w:name w:val="Étiquette de section"/>
    <w:basedOn w:val="TitreBase"/>
    <w:next w:val="Corpsdetexte"/>
    <w:rsid w:val="00673A73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Policepardfaut"/>
    <w:rsid w:val="00673A73"/>
    <w:rPr>
      <w:i/>
      <w:spacing w:val="-6"/>
      <w:sz w:val="24"/>
    </w:rPr>
  </w:style>
  <w:style w:type="paragraph" w:customStyle="1" w:styleId="Sous-titrePagedegarde">
    <w:name w:val="Sous-titre (Page de garde)"/>
    <w:basedOn w:val="TitrePagedegarde"/>
    <w:next w:val="Corpsdetexte"/>
    <w:rsid w:val="00673A7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Exposant">
    <w:name w:val="Exposant"/>
    <w:rsid w:val="00673A73"/>
    <w:rPr>
      <w:b/>
      <w:vertAlign w:val="superscript"/>
      <w:lang w:bidi="ar-SA"/>
    </w:rPr>
  </w:style>
  <w:style w:type="paragraph" w:styleId="Tabledesrfrencesjuridiques">
    <w:name w:val="table of authorities"/>
    <w:basedOn w:val="Normal"/>
    <w:semiHidden/>
    <w:rsid w:val="00673A73"/>
    <w:pPr>
      <w:tabs>
        <w:tab w:val="right" w:leader="dot" w:pos="7560"/>
      </w:tabs>
      <w:ind w:left="1440" w:hanging="360"/>
    </w:pPr>
  </w:style>
  <w:style w:type="paragraph" w:customStyle="1" w:styleId="TMBase">
    <w:name w:val="TM Base"/>
    <w:basedOn w:val="Normal"/>
    <w:rsid w:val="00673A73"/>
    <w:pPr>
      <w:tabs>
        <w:tab w:val="right" w:leader="dot" w:pos="6480"/>
      </w:tabs>
      <w:spacing w:after="240" w:line="240" w:lineRule="atLeast"/>
      <w:ind w:left="0"/>
    </w:pPr>
  </w:style>
  <w:style w:type="paragraph" w:styleId="Tabledesillustrations">
    <w:name w:val="table of figures"/>
    <w:basedOn w:val="TMBase"/>
    <w:semiHidden/>
    <w:rsid w:val="00673A73"/>
    <w:pPr>
      <w:ind w:left="1440" w:hanging="360"/>
    </w:pPr>
  </w:style>
  <w:style w:type="paragraph" w:styleId="TitreTR">
    <w:name w:val="toa heading"/>
    <w:basedOn w:val="Normal"/>
    <w:next w:val="Tabledesrfrencesjuridiques"/>
    <w:semiHidden/>
    <w:rsid w:val="00673A73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M1">
    <w:name w:val="toc 1"/>
    <w:basedOn w:val="TMBase"/>
    <w:autoRedefine/>
    <w:semiHidden/>
    <w:rsid w:val="00673A73"/>
    <w:rPr>
      <w:spacing w:val="-4"/>
    </w:rPr>
  </w:style>
  <w:style w:type="paragraph" w:styleId="TM2">
    <w:name w:val="toc 2"/>
    <w:basedOn w:val="TMBase"/>
    <w:autoRedefine/>
    <w:semiHidden/>
    <w:rsid w:val="00673A73"/>
    <w:pPr>
      <w:ind w:left="360"/>
    </w:pPr>
  </w:style>
  <w:style w:type="paragraph" w:styleId="TM3">
    <w:name w:val="toc 3"/>
    <w:basedOn w:val="TMBase"/>
    <w:autoRedefine/>
    <w:semiHidden/>
    <w:rsid w:val="00673A73"/>
    <w:pPr>
      <w:ind w:left="360"/>
    </w:pPr>
  </w:style>
  <w:style w:type="paragraph" w:styleId="TM4">
    <w:name w:val="toc 4"/>
    <w:basedOn w:val="TMBase"/>
    <w:autoRedefine/>
    <w:semiHidden/>
    <w:rsid w:val="00673A73"/>
    <w:pPr>
      <w:ind w:left="360"/>
    </w:pPr>
  </w:style>
  <w:style w:type="paragraph" w:styleId="TM5">
    <w:name w:val="toc 5"/>
    <w:basedOn w:val="TMBase"/>
    <w:autoRedefine/>
    <w:semiHidden/>
    <w:rsid w:val="00673A73"/>
    <w:pPr>
      <w:ind w:left="360"/>
    </w:pPr>
  </w:style>
  <w:style w:type="character" w:styleId="AcronymeHTML">
    <w:name w:val="HTML Acronym"/>
    <w:basedOn w:val="Policepardfaut"/>
    <w:semiHidden/>
    <w:rsid w:val="00673A73"/>
  </w:style>
  <w:style w:type="paragraph" w:styleId="Adressedestinataire">
    <w:name w:val="envelope address"/>
    <w:basedOn w:val="Normal"/>
    <w:semiHidden/>
    <w:rsid w:val="00673A73"/>
    <w:pPr>
      <w:framePr w:w="7938" w:h="1985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Adresseexpditeur">
    <w:name w:val="envelope return"/>
    <w:basedOn w:val="Normal"/>
    <w:semiHidden/>
    <w:rsid w:val="00673A73"/>
    <w:rPr>
      <w:rFonts w:cs="Arial"/>
    </w:rPr>
  </w:style>
  <w:style w:type="paragraph" w:styleId="AdresseHTML">
    <w:name w:val="HTML Address"/>
    <w:basedOn w:val="Normal"/>
    <w:semiHidden/>
    <w:rsid w:val="00673A73"/>
    <w:rPr>
      <w:i/>
      <w:iCs/>
    </w:rPr>
  </w:style>
  <w:style w:type="character" w:styleId="CitationHTML">
    <w:name w:val="HTML Cite"/>
    <w:basedOn w:val="Policepardfaut"/>
    <w:semiHidden/>
    <w:rsid w:val="00673A73"/>
    <w:rPr>
      <w:i/>
      <w:iCs/>
    </w:rPr>
  </w:style>
  <w:style w:type="character" w:styleId="ClavierHTML">
    <w:name w:val="HTML Keyboard"/>
    <w:basedOn w:val="Policepardfaut"/>
    <w:semiHidden/>
    <w:rsid w:val="00673A73"/>
    <w:rPr>
      <w:rFonts w:ascii="Courier New" w:hAnsi="Courier New"/>
      <w:sz w:val="20"/>
      <w:szCs w:val="20"/>
    </w:rPr>
  </w:style>
  <w:style w:type="character" w:styleId="CodeHTML">
    <w:name w:val="HTML Code"/>
    <w:basedOn w:val="Policepardfaut"/>
    <w:semiHidden/>
    <w:rsid w:val="00673A73"/>
    <w:rPr>
      <w:rFonts w:ascii="Courier New" w:hAnsi="Courier New"/>
      <w:sz w:val="20"/>
      <w:szCs w:val="20"/>
    </w:rPr>
  </w:style>
  <w:style w:type="paragraph" w:styleId="Corpsdetexte2">
    <w:name w:val="Body Text 2"/>
    <w:basedOn w:val="Normal"/>
    <w:semiHidden/>
    <w:rsid w:val="00673A73"/>
    <w:pPr>
      <w:spacing w:after="120" w:line="480" w:lineRule="auto"/>
    </w:pPr>
  </w:style>
  <w:style w:type="paragraph" w:styleId="Corpsdetexte3">
    <w:name w:val="Body Text 3"/>
    <w:basedOn w:val="Normal"/>
    <w:semiHidden/>
    <w:rsid w:val="00673A7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673A73"/>
  </w:style>
  <w:style w:type="character" w:styleId="DfinitionHTML">
    <w:name w:val="HTML Definition"/>
    <w:basedOn w:val="Policepardfaut"/>
    <w:semiHidden/>
    <w:rsid w:val="00673A73"/>
    <w:rPr>
      <w:i/>
      <w:iCs/>
    </w:rPr>
  </w:style>
  <w:style w:type="character" w:styleId="lev">
    <w:name w:val="Strong"/>
    <w:basedOn w:val="Policepardfaut"/>
    <w:qFormat/>
    <w:rsid w:val="00673A73"/>
    <w:rPr>
      <w:b/>
      <w:bCs/>
    </w:rPr>
  </w:style>
  <w:style w:type="character" w:styleId="ExempleHTML">
    <w:name w:val="HTML Sample"/>
    <w:basedOn w:val="Policepardfaut"/>
    <w:semiHidden/>
    <w:rsid w:val="00673A73"/>
    <w:rPr>
      <w:rFonts w:ascii="Courier New" w:hAnsi="Courier New"/>
    </w:rPr>
  </w:style>
  <w:style w:type="paragraph" w:styleId="Explorateurdedocuments">
    <w:name w:val="Document Map"/>
    <w:basedOn w:val="Normal"/>
    <w:semiHidden/>
    <w:rsid w:val="00673A73"/>
    <w:pPr>
      <w:shd w:val="clear" w:color="auto" w:fill="000080"/>
    </w:pPr>
    <w:rPr>
      <w:rFonts w:ascii="Tahoma" w:hAnsi="Tahoma" w:cs="Tahoma"/>
    </w:rPr>
  </w:style>
  <w:style w:type="paragraph" w:styleId="Formuledepolitesse">
    <w:name w:val="Closing"/>
    <w:basedOn w:val="Normal"/>
    <w:semiHidden/>
    <w:rsid w:val="00673A73"/>
    <w:pPr>
      <w:ind w:left="4252"/>
    </w:pPr>
  </w:style>
  <w:style w:type="paragraph" w:styleId="Index6">
    <w:name w:val="index 6"/>
    <w:basedOn w:val="Normal"/>
    <w:next w:val="Normal"/>
    <w:autoRedefine/>
    <w:semiHidden/>
    <w:rsid w:val="00673A7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73A7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73A7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73A73"/>
    <w:pPr>
      <w:ind w:left="1800" w:hanging="200"/>
    </w:pPr>
  </w:style>
  <w:style w:type="character" w:styleId="Lienhypertexte">
    <w:name w:val="Hyperlink"/>
    <w:basedOn w:val="Policepardfaut"/>
    <w:semiHidden/>
    <w:rsid w:val="00673A73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673A73"/>
    <w:rPr>
      <w:color w:val="800080"/>
      <w:u w:val="single"/>
    </w:rPr>
  </w:style>
  <w:style w:type="character" w:styleId="MachinecrireHTML">
    <w:name w:val="HTML Typewriter"/>
    <w:basedOn w:val="Policepardfaut"/>
    <w:semiHidden/>
    <w:rsid w:val="00673A73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semiHidden/>
    <w:rsid w:val="00673A73"/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semiHidden/>
    <w:rsid w:val="00673A73"/>
    <w:pPr>
      <w:spacing w:after="120"/>
      <w:ind w:left="1440" w:right="1440"/>
    </w:pPr>
  </w:style>
  <w:style w:type="paragraph" w:styleId="PrformatHTML">
    <w:name w:val="HTML Preformatted"/>
    <w:basedOn w:val="Normal"/>
    <w:semiHidden/>
    <w:rsid w:val="00673A73"/>
    <w:rPr>
      <w:rFonts w:ascii="Courier New" w:hAnsi="Courier New" w:cs="Courier New"/>
    </w:rPr>
  </w:style>
  <w:style w:type="paragraph" w:styleId="Retrait1religne">
    <w:name w:val="Body Text First Indent"/>
    <w:basedOn w:val="Corpsdetexte"/>
    <w:semiHidden/>
    <w:rsid w:val="00673A73"/>
    <w:pPr>
      <w:spacing w:after="120" w:line="240" w:lineRule="auto"/>
      <w:ind w:firstLine="210"/>
      <w:jc w:val="left"/>
    </w:pPr>
  </w:style>
  <w:style w:type="paragraph" w:styleId="Retraitcorpsdetexte2">
    <w:name w:val="Body Text Indent 2"/>
    <w:basedOn w:val="Normal"/>
    <w:semiHidden/>
    <w:rsid w:val="00673A7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673A7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673A73"/>
    <w:pPr>
      <w:spacing w:after="120" w:line="240" w:lineRule="auto"/>
      <w:ind w:left="283" w:firstLine="210"/>
      <w:jc w:val="left"/>
    </w:pPr>
  </w:style>
  <w:style w:type="paragraph" w:styleId="Salutations">
    <w:name w:val="Salutation"/>
    <w:basedOn w:val="Normal"/>
    <w:next w:val="Normal"/>
    <w:semiHidden/>
    <w:rsid w:val="00673A73"/>
  </w:style>
  <w:style w:type="paragraph" w:styleId="Signature">
    <w:name w:val="Signature"/>
    <w:basedOn w:val="Normal"/>
    <w:semiHidden/>
    <w:rsid w:val="00673A73"/>
    <w:pPr>
      <w:ind w:left="4252"/>
    </w:pPr>
  </w:style>
  <w:style w:type="paragraph" w:styleId="Signaturelectronique">
    <w:name w:val="E-mail Signature"/>
    <w:basedOn w:val="Normal"/>
    <w:semiHidden/>
    <w:rsid w:val="00673A73"/>
  </w:style>
  <w:style w:type="paragraph" w:styleId="Textebrut">
    <w:name w:val="Plain Text"/>
    <w:basedOn w:val="Normal"/>
    <w:semiHidden/>
    <w:rsid w:val="00673A73"/>
    <w:rPr>
      <w:rFonts w:ascii="Courier New" w:hAnsi="Courier New" w:cs="Courier New"/>
    </w:rPr>
  </w:style>
  <w:style w:type="paragraph" w:styleId="Textedemacro">
    <w:name w:val="macro"/>
    <w:semiHidden/>
    <w:rsid w:val="00673A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 w:cs="Courier New"/>
      <w:spacing w:val="-5"/>
      <w:lang w:eastAsia="en-US"/>
    </w:rPr>
  </w:style>
  <w:style w:type="paragraph" w:styleId="Titredenote">
    <w:name w:val="Note Heading"/>
    <w:basedOn w:val="Normal"/>
    <w:next w:val="Normal"/>
    <w:semiHidden/>
    <w:rsid w:val="00673A73"/>
  </w:style>
  <w:style w:type="paragraph" w:styleId="TM6">
    <w:name w:val="toc 6"/>
    <w:basedOn w:val="Normal"/>
    <w:next w:val="Normal"/>
    <w:autoRedefine/>
    <w:semiHidden/>
    <w:rsid w:val="00673A73"/>
    <w:pPr>
      <w:ind w:left="1000"/>
    </w:pPr>
  </w:style>
  <w:style w:type="paragraph" w:styleId="TM7">
    <w:name w:val="toc 7"/>
    <w:basedOn w:val="Normal"/>
    <w:next w:val="Normal"/>
    <w:autoRedefine/>
    <w:semiHidden/>
    <w:rsid w:val="00673A73"/>
    <w:pPr>
      <w:ind w:left="1200"/>
    </w:pPr>
  </w:style>
  <w:style w:type="paragraph" w:styleId="TM8">
    <w:name w:val="toc 8"/>
    <w:basedOn w:val="Normal"/>
    <w:next w:val="Normal"/>
    <w:autoRedefine/>
    <w:semiHidden/>
    <w:rsid w:val="00673A73"/>
    <w:pPr>
      <w:ind w:left="1400"/>
    </w:pPr>
  </w:style>
  <w:style w:type="paragraph" w:styleId="TM9">
    <w:name w:val="toc 9"/>
    <w:basedOn w:val="Normal"/>
    <w:next w:val="Normal"/>
    <w:autoRedefine/>
    <w:semiHidden/>
    <w:rsid w:val="00673A73"/>
    <w:pPr>
      <w:ind w:left="1600"/>
    </w:pPr>
  </w:style>
  <w:style w:type="character" w:styleId="VariableHTML">
    <w:name w:val="HTML Variable"/>
    <w:basedOn w:val="Policepardfaut"/>
    <w:semiHidden/>
    <w:rsid w:val="00673A7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E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E2C"/>
    <w:rPr>
      <w:rFonts w:ascii="Tahoma" w:hAnsi="Tahoma" w:cs="Tahoma"/>
      <w:spacing w:val="-5"/>
      <w:sz w:val="16"/>
      <w:szCs w:val="16"/>
      <w:lang w:eastAsia="en-US"/>
    </w:rPr>
  </w:style>
  <w:style w:type="paragraph" w:styleId="Rvision">
    <w:name w:val="Revision"/>
    <w:hidden/>
    <w:uiPriority w:val="99"/>
    <w:semiHidden/>
    <w:rsid w:val="00157D7D"/>
    <w:rPr>
      <w:rFonts w:ascii="Arial" w:hAnsi="Arial"/>
      <w:spacing w:val="-5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7D7D"/>
    <w:pPr>
      <w:keepLines w:val="0"/>
      <w:spacing w:line="240" w:lineRule="auto"/>
    </w:pPr>
    <w:rPr>
      <w:b/>
      <w:bCs/>
      <w:sz w:val="20"/>
    </w:rPr>
  </w:style>
  <w:style w:type="character" w:customStyle="1" w:styleId="NotedebasdepageBaseCar">
    <w:name w:val="Note de bas de page (Base) Car"/>
    <w:basedOn w:val="Policepardfaut"/>
    <w:link w:val="NotedebasdepageBase"/>
    <w:rsid w:val="00157D7D"/>
    <w:rPr>
      <w:rFonts w:ascii="Arial" w:hAnsi="Arial"/>
      <w:spacing w:val="-5"/>
      <w:sz w:val="16"/>
      <w:lang w:eastAsia="en-US"/>
    </w:rPr>
  </w:style>
  <w:style w:type="character" w:customStyle="1" w:styleId="CommentaireCar">
    <w:name w:val="Commentaire Car"/>
    <w:basedOn w:val="NotedebasdepageBaseCar"/>
    <w:link w:val="Commentaire"/>
    <w:rsid w:val="00157D7D"/>
  </w:style>
  <w:style w:type="character" w:customStyle="1" w:styleId="ObjetducommentaireCar">
    <w:name w:val="Objet du commentaire Car"/>
    <w:basedOn w:val="CommentaireCar"/>
    <w:link w:val="Objetducommentaire"/>
    <w:rsid w:val="00157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Rapport%20professionnel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professionnel</Template>
  <TotalTime>0</TotalTime>
  <Pages>3</Pages>
  <Words>242</Words>
  <Characters>1322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FD - Plan de développement</vt:lpstr>
    </vt:vector>
  </TitlesOfParts>
  <Manager>Aymeric de Vigan</Manager>
  <Company>EFI</Company>
  <LinksUpToDate>false</LinksUpToDate>
  <CharactersWithSpaces>1561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 - Plan de développement</dc:title>
  <dc:subject>Word 2000 En action !</dc:subject>
  <dc:creator>Servane Heudiard</dc:creator>
  <cp:lastModifiedBy>cbardon</cp:lastModifiedBy>
  <cp:revision>2</cp:revision>
  <cp:lastPrinted>2012-09-12T05:51:00Z</cp:lastPrinted>
  <dcterms:created xsi:type="dcterms:W3CDTF">2012-09-19T06:54:00Z</dcterms:created>
  <dcterms:modified xsi:type="dcterms:W3CDTF">2012-09-19T06:54:00Z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1036</vt:i4>
  </property>
</Properties>
</file>